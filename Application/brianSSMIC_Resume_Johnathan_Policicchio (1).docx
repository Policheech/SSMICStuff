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9C" w:rsidRPr="00952785" w:rsidRDefault="0023339C" w:rsidP="00403E39">
      <w:pPr>
        <w:spacing w:after="0" w:line="240" w:lineRule="auto"/>
        <w:rPr>
          <w:rFonts w:ascii="Constantia" w:hAnsi="Constantia"/>
          <w:sz w:val="56"/>
        </w:rPr>
      </w:pPr>
      <w:r w:rsidRPr="00952785">
        <w:rPr>
          <w:rFonts w:ascii="Constantia" w:hAnsi="Constantia"/>
          <w:sz w:val="56"/>
        </w:rPr>
        <w:t>Johnathan Policicchio</w:t>
      </w:r>
    </w:p>
    <w:p w:rsidR="0023339C" w:rsidRPr="00C47F74" w:rsidRDefault="0023339C" w:rsidP="00403E39">
      <w:pPr>
        <w:spacing w:after="0" w:line="240" w:lineRule="auto"/>
        <w:rPr>
          <w:sz w:val="24"/>
        </w:rPr>
      </w:pPr>
      <w:r w:rsidRPr="00C47F74">
        <w:rPr>
          <w:sz w:val="24"/>
        </w:rPr>
        <w:t>194 Moss R</w:t>
      </w:r>
      <w:ins w:id="0" w:author="Windows User" w:date="2018-03-26T13:44:00Z">
        <w:r w:rsidR="0069628E">
          <w:rPr>
            <w:sz w:val="24"/>
          </w:rPr>
          <w:t>d</w:t>
        </w:r>
      </w:ins>
      <w:del w:id="1" w:author="Windows User" w:date="2018-03-26T13:44:00Z">
        <w:r w:rsidRPr="00C47F74" w:rsidDel="0069628E">
          <w:rPr>
            <w:sz w:val="24"/>
          </w:rPr>
          <w:delText>D</w:delText>
        </w:r>
      </w:del>
      <w:r w:rsidRPr="00C47F74">
        <w:rPr>
          <w:sz w:val="24"/>
        </w:rPr>
        <w:t xml:space="preserve"> | Sault Ste. Marie, ON P6A 0B5 | 705-989-5646 | </w:t>
      </w:r>
      <w:hyperlink r:id="rId6" w:history="1">
        <w:r w:rsidR="00C47F74" w:rsidRPr="00F4106D">
          <w:rPr>
            <w:rStyle w:val="Hyperlink"/>
            <w:sz w:val="24"/>
          </w:rPr>
          <w:t>johnathan.policicchio@gmail.com</w:t>
        </w:r>
      </w:hyperlink>
    </w:p>
    <w:p w:rsidR="0023339C" w:rsidRDefault="0023339C" w:rsidP="0023339C">
      <w:pPr>
        <w:spacing w:line="240" w:lineRule="auto"/>
      </w:pPr>
    </w:p>
    <w:p w:rsidR="00F80DFB" w:rsidRDefault="0023339C" w:rsidP="00E433AD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OBJECTIVE</w:t>
      </w:r>
    </w:p>
    <w:p w:rsidR="0023339C" w:rsidRDefault="00E433AD" w:rsidP="00E433AD">
      <w:pPr>
        <w:spacing w:after="0" w:line="240" w:lineRule="auto"/>
        <w:rPr>
          <w:sz w:val="24"/>
        </w:rPr>
      </w:pPr>
      <w:r w:rsidRPr="00E433AD">
        <w:rPr>
          <w:sz w:val="24"/>
        </w:rPr>
        <w:t>Gain experience</w:t>
      </w:r>
      <w:r>
        <w:rPr>
          <w:sz w:val="24"/>
        </w:rPr>
        <w:t xml:space="preserve"> and develop my skills and abilities as a software developer in a professional workplace environment.</w:t>
      </w:r>
    </w:p>
    <w:p w:rsidR="00E433AD" w:rsidRPr="00921F2D" w:rsidRDefault="00E433AD" w:rsidP="00E433AD">
      <w:pPr>
        <w:spacing w:after="0" w:line="240" w:lineRule="auto"/>
        <w:rPr>
          <w:rFonts w:ascii="Constantia" w:hAnsi="Constantia"/>
          <w:sz w:val="24"/>
        </w:rPr>
      </w:pPr>
    </w:p>
    <w:p w:rsidR="0023339C" w:rsidRDefault="0023339C" w:rsidP="00910D21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EDUCATION</w:t>
      </w:r>
    </w:p>
    <w:p w:rsidR="008A4FD6" w:rsidRDefault="008A4FD6" w:rsidP="00910D21">
      <w:pPr>
        <w:spacing w:after="0" w:line="240" w:lineRule="auto"/>
        <w:rPr>
          <w:sz w:val="24"/>
        </w:rPr>
      </w:pPr>
      <w:r>
        <w:rPr>
          <w:sz w:val="24"/>
        </w:rPr>
        <w:t xml:space="preserve">Advanced Diploma, Computer Programmer Analyst                                              </w:t>
      </w:r>
      <w:del w:id="2" w:author="Windows User" w:date="2018-03-26T13:44:00Z">
        <w:r w:rsidDel="0069628E">
          <w:rPr>
            <w:sz w:val="24"/>
          </w:rPr>
          <w:delText xml:space="preserve">Expected </w:delText>
        </w:r>
      </w:del>
      <w:r>
        <w:rPr>
          <w:sz w:val="24"/>
        </w:rPr>
        <w:t>April 2018</w:t>
      </w:r>
    </w:p>
    <w:p w:rsidR="008A4FD6" w:rsidRDefault="008A4FD6" w:rsidP="00910D21">
      <w:pPr>
        <w:spacing w:after="0" w:line="240" w:lineRule="auto"/>
        <w:rPr>
          <w:i/>
          <w:sz w:val="24"/>
        </w:rPr>
      </w:pPr>
      <w:r>
        <w:rPr>
          <w:i/>
          <w:sz w:val="24"/>
        </w:rPr>
        <w:t>Sault College, Sault Ste. Marie ON</w:t>
      </w:r>
    </w:p>
    <w:p w:rsidR="008A4FD6" w:rsidRDefault="00BB4AF1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Completing</w:t>
      </w:r>
      <w:r w:rsidR="008A4FD6">
        <w:rPr>
          <w:sz w:val="24"/>
        </w:rPr>
        <w:t xml:space="preserve"> a 13-week</w:t>
      </w:r>
      <w:r>
        <w:rPr>
          <w:sz w:val="24"/>
        </w:rPr>
        <w:t xml:space="preserve"> work placement with</w:t>
      </w:r>
      <w:r w:rsidR="008A4FD6">
        <w:rPr>
          <w:sz w:val="24"/>
        </w:rPr>
        <w:t xml:space="preserve"> the Sault Ste. Marie </w:t>
      </w:r>
      <w:ins w:id="3" w:author="Windows User" w:date="2018-03-26T13:44:00Z">
        <w:r w:rsidR="0069628E">
          <w:rPr>
            <w:sz w:val="24"/>
          </w:rPr>
          <w:t>I</w:t>
        </w:r>
      </w:ins>
      <w:del w:id="4" w:author="Windows User" w:date="2018-03-26T13:44:00Z">
        <w:r w:rsidR="008A4FD6" w:rsidDel="0069628E">
          <w:rPr>
            <w:sz w:val="24"/>
          </w:rPr>
          <w:delText>i</w:delText>
        </w:r>
      </w:del>
      <w:r w:rsidR="008A4FD6">
        <w:rPr>
          <w:sz w:val="24"/>
        </w:rPr>
        <w:t>nnovation Centre.</w:t>
      </w:r>
    </w:p>
    <w:p w:rsidR="008A4FD6" w:rsidRDefault="007E7B62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Developed computing applications using object oriented analysis and design, Javascript, PHP and server-side Java.</w:t>
      </w:r>
    </w:p>
    <w:p w:rsidR="008A4FD6" w:rsidRDefault="007E7B62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Created mobile applications using common development tools.</w:t>
      </w:r>
    </w:p>
    <w:p w:rsidR="007E7B62" w:rsidRDefault="007E7B62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Expanded knowledge of integrating databases into web-based applications.</w:t>
      </w:r>
    </w:p>
    <w:p w:rsidR="007E7B62" w:rsidRDefault="00DE32BB" w:rsidP="008A4FD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Studied project management techniques and processes used in traditional workplace environments.</w:t>
      </w:r>
    </w:p>
    <w:p w:rsidR="00DE32BB" w:rsidRDefault="00DE32BB" w:rsidP="00DE32BB">
      <w:pPr>
        <w:spacing w:after="0" w:line="240" w:lineRule="auto"/>
        <w:rPr>
          <w:sz w:val="24"/>
        </w:rPr>
      </w:pPr>
    </w:p>
    <w:p w:rsidR="00DE32BB" w:rsidRDefault="00DE32BB" w:rsidP="00DE32BB">
      <w:pPr>
        <w:spacing w:after="0" w:line="240" w:lineRule="auto"/>
        <w:rPr>
          <w:sz w:val="24"/>
        </w:rPr>
      </w:pPr>
      <w:r>
        <w:rPr>
          <w:sz w:val="24"/>
        </w:rPr>
        <w:t>Diploma, Computer Programmer                                                                                                April 2017</w:t>
      </w:r>
    </w:p>
    <w:p w:rsidR="00DE32BB" w:rsidRDefault="00DE32BB" w:rsidP="00DE32BB">
      <w:pPr>
        <w:spacing w:after="0" w:line="240" w:lineRule="auto"/>
        <w:rPr>
          <w:i/>
          <w:sz w:val="24"/>
        </w:rPr>
      </w:pPr>
      <w:r>
        <w:rPr>
          <w:i/>
          <w:sz w:val="24"/>
        </w:rPr>
        <w:t>Sault College, Sault Ste. Marie ON</w:t>
      </w:r>
    </w:p>
    <w:p w:rsidR="00DE32BB" w:rsidRDefault="00DE32BB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Learned how to install Microsoft Windows and Linux based operating systems.</w:t>
      </w:r>
    </w:p>
    <w:p w:rsidR="00DE32BB" w:rsidRDefault="00DE32BB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Acquired knowledge of internet technology networking and security.</w:t>
      </w:r>
    </w:p>
    <w:p w:rsidR="00DE32BB" w:rsidRDefault="00DE32BB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Studied </w:t>
      </w:r>
      <w:r w:rsidR="00820674">
        <w:rPr>
          <w:sz w:val="24"/>
        </w:rPr>
        <w:t>HTML and CSS markup languages to learn how to design web pages.</w:t>
      </w:r>
    </w:p>
    <w:p w:rsidR="00820674" w:rsidRDefault="00820674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Developed skills using Javascript and SQL to create web-based DBMS applications.</w:t>
      </w:r>
    </w:p>
    <w:p w:rsidR="00820674" w:rsidRDefault="00820674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Learned how to create and manipulate relational databases.</w:t>
      </w:r>
    </w:p>
    <w:p w:rsidR="00820674" w:rsidRDefault="00820674" w:rsidP="00DE32BB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Increased my knowledge of the C++, Python and Visual Basic .NET programming languages.</w:t>
      </w:r>
    </w:p>
    <w:p w:rsidR="002D6A11" w:rsidRDefault="002D6A11" w:rsidP="002D6A11">
      <w:pPr>
        <w:spacing w:after="0" w:line="240" w:lineRule="auto"/>
        <w:rPr>
          <w:sz w:val="24"/>
        </w:rPr>
      </w:pPr>
    </w:p>
    <w:p w:rsidR="002D6A11" w:rsidRDefault="002D6A11" w:rsidP="002D6A11">
      <w:pPr>
        <w:spacing w:after="0" w:line="240" w:lineRule="auto"/>
        <w:rPr>
          <w:sz w:val="24"/>
        </w:rPr>
      </w:pPr>
      <w:r>
        <w:rPr>
          <w:sz w:val="24"/>
        </w:rPr>
        <w:t>Respiratory Therapy                                                                                                             November 2011</w:t>
      </w:r>
    </w:p>
    <w:p w:rsidR="00425868" w:rsidRPr="00425868" w:rsidRDefault="002D6A11" w:rsidP="00425868">
      <w:pPr>
        <w:spacing w:after="0" w:line="240" w:lineRule="auto"/>
        <w:rPr>
          <w:i/>
          <w:sz w:val="24"/>
        </w:rPr>
      </w:pPr>
      <w:r>
        <w:rPr>
          <w:i/>
          <w:sz w:val="24"/>
        </w:rPr>
        <w:t>Fanshawe College, London ON</w:t>
      </w:r>
    </w:p>
    <w:p w:rsidR="002D6A11" w:rsidRDefault="002D6A11" w:rsidP="002D6A1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Participated in a clinical work placement at various hospital</w:t>
      </w:r>
      <w:r w:rsidR="00023C0B">
        <w:rPr>
          <w:sz w:val="24"/>
        </w:rPr>
        <w:t>s</w:t>
      </w:r>
      <w:r>
        <w:rPr>
          <w:sz w:val="24"/>
        </w:rPr>
        <w:t xml:space="preserve"> in the south-western Ontario area.</w:t>
      </w:r>
    </w:p>
    <w:p w:rsidR="002D6A11" w:rsidRDefault="002D6A11" w:rsidP="002D6A1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Developed skills for best practices in professional behaviour in the workplace.</w:t>
      </w:r>
    </w:p>
    <w:p w:rsidR="002D6A11" w:rsidRPr="002D6A11" w:rsidRDefault="002D6A11" w:rsidP="002D6A11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Practiced communicating with compassion</w:t>
      </w:r>
      <w:r w:rsidR="00425868">
        <w:rPr>
          <w:sz w:val="24"/>
        </w:rPr>
        <w:t>, patience</w:t>
      </w:r>
      <w:r>
        <w:rPr>
          <w:sz w:val="24"/>
        </w:rPr>
        <w:t xml:space="preserve"> and und</w:t>
      </w:r>
      <w:r w:rsidR="00425868">
        <w:rPr>
          <w:sz w:val="24"/>
        </w:rPr>
        <w:t>erstanding in stressful situations.</w:t>
      </w:r>
    </w:p>
    <w:p w:rsidR="002D6A11" w:rsidRDefault="002D6A11" w:rsidP="002D6A11">
      <w:pPr>
        <w:spacing w:after="0" w:line="240" w:lineRule="auto"/>
        <w:rPr>
          <w:i/>
          <w:sz w:val="24"/>
        </w:rPr>
      </w:pPr>
    </w:p>
    <w:p w:rsidR="002D6A11" w:rsidRDefault="00425868" w:rsidP="002D6A11">
      <w:pPr>
        <w:spacing w:after="0" w:line="240" w:lineRule="auto"/>
        <w:rPr>
          <w:sz w:val="24"/>
        </w:rPr>
      </w:pPr>
      <w:r>
        <w:rPr>
          <w:sz w:val="24"/>
        </w:rPr>
        <w:t>Certificate, Pre-Health Sciences</w:t>
      </w:r>
      <w:r w:rsidR="002D6A11">
        <w:rPr>
          <w:sz w:val="24"/>
        </w:rPr>
        <w:t xml:space="preserve">                                                                                                </w:t>
      </w:r>
      <w:r>
        <w:rPr>
          <w:sz w:val="24"/>
        </w:rPr>
        <w:t xml:space="preserve">   </w:t>
      </w:r>
      <w:r w:rsidR="002D6A11">
        <w:rPr>
          <w:sz w:val="24"/>
        </w:rPr>
        <w:t>April</w:t>
      </w:r>
      <w:r>
        <w:rPr>
          <w:sz w:val="24"/>
        </w:rPr>
        <w:t xml:space="preserve"> 2009</w:t>
      </w:r>
    </w:p>
    <w:p w:rsidR="002D6A11" w:rsidRDefault="0003424D" w:rsidP="002D6A11">
      <w:pPr>
        <w:spacing w:after="0" w:line="240" w:lineRule="auto"/>
        <w:rPr>
          <w:i/>
          <w:sz w:val="24"/>
        </w:rPr>
      </w:pPr>
      <w:r>
        <w:rPr>
          <w:i/>
          <w:sz w:val="24"/>
        </w:rPr>
        <w:t>Fanshawe College, London</w:t>
      </w:r>
      <w:r w:rsidR="002D6A11">
        <w:rPr>
          <w:i/>
          <w:sz w:val="24"/>
        </w:rPr>
        <w:t xml:space="preserve"> ON</w:t>
      </w:r>
    </w:p>
    <w:p w:rsidR="0003424D" w:rsidRDefault="0003424D" w:rsidP="0003424D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Earned a GPA of 3.89.</w:t>
      </w:r>
    </w:p>
    <w:p w:rsidR="0003424D" w:rsidRDefault="0003424D" w:rsidP="0003424D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Studied various courses including biology, chemistry, mathematics</w:t>
      </w:r>
      <w:r w:rsidR="00952785">
        <w:rPr>
          <w:sz w:val="24"/>
        </w:rPr>
        <w:t>, and physics.</w:t>
      </w:r>
    </w:p>
    <w:p w:rsidR="00952785" w:rsidRDefault="00952785" w:rsidP="00952785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Learned the professional behaviour code of </w:t>
      </w:r>
      <w:commentRangeStart w:id="5"/>
      <w:r>
        <w:rPr>
          <w:sz w:val="24"/>
        </w:rPr>
        <w:t>conduct</w:t>
      </w:r>
      <w:commentRangeEnd w:id="5"/>
      <w:r w:rsidR="0069628E">
        <w:rPr>
          <w:rStyle w:val="CommentReference"/>
        </w:rPr>
        <w:commentReference w:id="5"/>
      </w:r>
      <w:r>
        <w:rPr>
          <w:sz w:val="24"/>
        </w:rPr>
        <w:t>.</w:t>
      </w:r>
    </w:p>
    <w:p w:rsidR="00952785" w:rsidRPr="00952785" w:rsidRDefault="00952785" w:rsidP="00952785">
      <w:pPr>
        <w:spacing w:after="0" w:line="240" w:lineRule="auto"/>
        <w:rPr>
          <w:rFonts w:ascii="Constantia" w:hAnsi="Constantia"/>
          <w:sz w:val="56"/>
        </w:rPr>
      </w:pPr>
      <w:r w:rsidRPr="00952785">
        <w:rPr>
          <w:rFonts w:ascii="Constantia" w:hAnsi="Constantia"/>
          <w:sz w:val="56"/>
        </w:rPr>
        <w:t>Johnathan Policicchio</w:t>
      </w:r>
    </w:p>
    <w:p w:rsidR="00DE32BB" w:rsidRDefault="00952785" w:rsidP="00DE32BB">
      <w:pPr>
        <w:spacing w:after="0" w:line="240" w:lineRule="auto"/>
        <w:rPr>
          <w:sz w:val="24"/>
        </w:rPr>
      </w:pPr>
      <w:r w:rsidRPr="00952785">
        <w:rPr>
          <w:sz w:val="24"/>
        </w:rPr>
        <w:t xml:space="preserve">194 Moss RD | Sault Ste. Marie, ON P6A 0B5 | 705-989-5646 | </w:t>
      </w:r>
      <w:hyperlink r:id="rId8" w:history="1">
        <w:r w:rsidRPr="00952785">
          <w:rPr>
            <w:rStyle w:val="Hyperlink"/>
            <w:sz w:val="24"/>
          </w:rPr>
          <w:t>johnathan.policicchio@gmail.com</w:t>
        </w:r>
      </w:hyperlink>
    </w:p>
    <w:p w:rsidR="00952785" w:rsidRPr="00DE32BB" w:rsidRDefault="00952785" w:rsidP="00DE32BB">
      <w:pPr>
        <w:spacing w:after="0" w:line="240" w:lineRule="auto"/>
        <w:rPr>
          <w:sz w:val="24"/>
        </w:rPr>
      </w:pPr>
    </w:p>
    <w:p w:rsidR="00910D21" w:rsidRDefault="00910D21" w:rsidP="00910D21">
      <w:pPr>
        <w:spacing w:after="0" w:line="240" w:lineRule="auto"/>
        <w:rPr>
          <w:rFonts w:ascii="Constantia" w:hAnsi="Constantia"/>
          <w:sz w:val="24"/>
        </w:rPr>
      </w:pPr>
    </w:p>
    <w:p w:rsidR="00952785" w:rsidRPr="00921F2D" w:rsidRDefault="00952785" w:rsidP="00952785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SKILLS &amp; ABILITIES</w:t>
      </w:r>
    </w:p>
    <w:p w:rsidR="00952785" w:rsidRDefault="00F719DB" w:rsidP="002D6A11">
      <w:pPr>
        <w:spacing w:after="0" w:line="240" w:lineRule="auto"/>
        <w:rPr>
          <w:sz w:val="24"/>
        </w:rPr>
      </w:pPr>
      <w:r w:rsidRPr="00F719DB">
        <w:rPr>
          <w:sz w:val="24"/>
        </w:rPr>
        <w:t>Communication</w:t>
      </w:r>
    </w:p>
    <w:p w:rsidR="00F719DB" w:rsidRDefault="00F719DB" w:rsidP="00F719DB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Excel</w:t>
      </w:r>
      <w:r w:rsidR="003707A7">
        <w:rPr>
          <w:sz w:val="24"/>
        </w:rPr>
        <w:t>lent communication skills in both oral and written form.</w:t>
      </w:r>
    </w:p>
    <w:p w:rsidR="003707A7" w:rsidRDefault="003707A7" w:rsidP="00F719DB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Can communicate very effectively in a team centric environment.</w:t>
      </w:r>
    </w:p>
    <w:p w:rsidR="00990C8D" w:rsidRDefault="00990C8D" w:rsidP="00F719DB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Bilingual, strong </w:t>
      </w:r>
      <w:r w:rsidR="00825A94">
        <w:rPr>
          <w:sz w:val="24"/>
        </w:rPr>
        <w:t>English and intermediate French.</w:t>
      </w:r>
    </w:p>
    <w:p w:rsidR="00825A94" w:rsidRPr="00F719DB" w:rsidRDefault="00825A94" w:rsidP="00F719DB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Exceptional listener.</w:t>
      </w:r>
    </w:p>
    <w:p w:rsidR="00F719DB" w:rsidRDefault="00F719DB" w:rsidP="002D6A11">
      <w:pPr>
        <w:spacing w:after="0" w:line="240" w:lineRule="auto"/>
        <w:rPr>
          <w:sz w:val="24"/>
        </w:rPr>
      </w:pPr>
    </w:p>
    <w:p w:rsidR="00F719DB" w:rsidRDefault="00825A94" w:rsidP="002D6A11">
      <w:pPr>
        <w:spacing w:after="0" w:line="240" w:lineRule="auto"/>
        <w:rPr>
          <w:sz w:val="24"/>
        </w:rPr>
      </w:pPr>
      <w:r>
        <w:rPr>
          <w:sz w:val="24"/>
        </w:rPr>
        <w:t>Leadership</w:t>
      </w:r>
    </w:p>
    <w:p w:rsidR="00825A94" w:rsidRDefault="00825A94" w:rsidP="00825A94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Have been assigned leadership roles in previous work experience.</w:t>
      </w:r>
    </w:p>
    <w:p w:rsidR="00825A94" w:rsidRDefault="00825A94" w:rsidP="00825A94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Trained new employees.</w:t>
      </w:r>
    </w:p>
    <w:p w:rsidR="00825A94" w:rsidRDefault="00825A94" w:rsidP="00825A94">
      <w:pPr>
        <w:pStyle w:val="ListParagraph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Organized and coordinated daily tasks in a team environment.</w:t>
      </w:r>
    </w:p>
    <w:p w:rsidR="00825A94" w:rsidRDefault="00825A94" w:rsidP="00825A94">
      <w:pPr>
        <w:spacing w:after="0" w:line="240" w:lineRule="auto"/>
        <w:rPr>
          <w:sz w:val="24"/>
        </w:rPr>
      </w:pPr>
    </w:p>
    <w:p w:rsidR="00825A94" w:rsidRDefault="00825A94" w:rsidP="00825A94">
      <w:pPr>
        <w:spacing w:after="0" w:line="240" w:lineRule="auto"/>
        <w:rPr>
          <w:sz w:val="24"/>
        </w:rPr>
      </w:pPr>
      <w:r>
        <w:rPr>
          <w:sz w:val="24"/>
        </w:rPr>
        <w:t>Teamwork</w:t>
      </w:r>
    </w:p>
    <w:p w:rsidR="00825A94" w:rsidRDefault="00CC2A70" w:rsidP="00825A94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Exceptional ability to work in a team environment.</w:t>
      </w:r>
    </w:p>
    <w:p w:rsidR="00CC2A70" w:rsidRDefault="00CC2A70" w:rsidP="00825A94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>
        <w:rPr>
          <w:sz w:val="24"/>
        </w:rPr>
        <w:t>Many years of exp</w:t>
      </w:r>
      <w:r w:rsidR="00BB4AF1">
        <w:rPr>
          <w:sz w:val="24"/>
        </w:rPr>
        <w:t>erience working in environments that require collaboration.</w:t>
      </w:r>
    </w:p>
    <w:p w:rsidR="00F719DB" w:rsidRPr="00FA6DCA" w:rsidRDefault="00465A0C" w:rsidP="002D6A11">
      <w:pPr>
        <w:pStyle w:val="ListParagraph"/>
        <w:numPr>
          <w:ilvl w:val="0"/>
          <w:numId w:val="8"/>
        </w:numPr>
        <w:spacing w:after="0" w:line="240" w:lineRule="auto"/>
        <w:rPr>
          <w:sz w:val="24"/>
        </w:rPr>
      </w:pPr>
      <w:r w:rsidRPr="00FA6DCA">
        <w:rPr>
          <w:sz w:val="24"/>
        </w:rPr>
        <w:t>Very dedicated and reliable team member.</w:t>
      </w:r>
    </w:p>
    <w:p w:rsidR="00F719DB" w:rsidRPr="00F719DB" w:rsidRDefault="00F719DB" w:rsidP="002D6A11">
      <w:pPr>
        <w:spacing w:after="0" w:line="240" w:lineRule="auto"/>
        <w:rPr>
          <w:sz w:val="24"/>
        </w:rPr>
      </w:pPr>
    </w:p>
    <w:p w:rsidR="002D6A11" w:rsidRPr="00921F2D" w:rsidRDefault="002D6A11" w:rsidP="002D6A11">
      <w:pPr>
        <w:spacing w:after="0" w:line="240" w:lineRule="auto"/>
        <w:rPr>
          <w:rFonts w:ascii="Constantia" w:hAnsi="Constantia"/>
          <w:sz w:val="24"/>
        </w:rPr>
      </w:pPr>
      <w:r w:rsidRPr="00921F2D">
        <w:rPr>
          <w:rFonts w:ascii="Constantia" w:hAnsi="Constantia"/>
          <w:sz w:val="24"/>
        </w:rPr>
        <w:t>EXPERIENCE</w:t>
      </w:r>
    </w:p>
    <w:p w:rsidR="00910D21" w:rsidRDefault="00FA6DCA" w:rsidP="00910D21">
      <w:pPr>
        <w:spacing w:after="0" w:line="240" w:lineRule="auto"/>
        <w:rPr>
          <w:sz w:val="24"/>
        </w:rPr>
      </w:pPr>
      <w:r w:rsidRPr="00FA6DCA">
        <w:rPr>
          <w:sz w:val="24"/>
        </w:rPr>
        <w:t>Geek Squad Agent</w:t>
      </w:r>
      <w:r>
        <w:rPr>
          <w:sz w:val="24"/>
        </w:rPr>
        <w:t xml:space="preserve">                                                                                                       April 2017 to Present</w:t>
      </w:r>
    </w:p>
    <w:p w:rsidR="00FA6DCA" w:rsidRDefault="00FA6DCA" w:rsidP="00910D21">
      <w:pPr>
        <w:spacing w:after="0" w:line="240" w:lineRule="auto"/>
        <w:rPr>
          <w:i/>
          <w:sz w:val="24"/>
        </w:rPr>
      </w:pPr>
      <w:r>
        <w:rPr>
          <w:i/>
          <w:sz w:val="24"/>
        </w:rPr>
        <w:t>Best Buy Canada, Sault Ste. Marie, ON</w:t>
      </w:r>
    </w:p>
    <w:p w:rsidR="00FD7201" w:rsidRPr="00FD7201" w:rsidRDefault="001813F3" w:rsidP="00FD7201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Troubleshoot issues customers have with electronic devices.</w:t>
      </w:r>
    </w:p>
    <w:p w:rsidR="001813F3" w:rsidRDefault="001813F3" w:rsidP="00465762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Repair computers that have problems with software or hardware.</w:t>
      </w:r>
    </w:p>
    <w:p w:rsidR="00FD7201" w:rsidRDefault="00FD7201" w:rsidP="00465762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Work on numerous projects simultaneously in a collaborative environment.</w:t>
      </w:r>
    </w:p>
    <w:p w:rsidR="001813F3" w:rsidRDefault="001813F3" w:rsidP="00465762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Sell variou</w:t>
      </w:r>
      <w:r w:rsidR="008064FB">
        <w:rPr>
          <w:sz w:val="24"/>
        </w:rPr>
        <w:t xml:space="preserve">s product service plans </w:t>
      </w:r>
      <w:r>
        <w:rPr>
          <w:sz w:val="24"/>
        </w:rPr>
        <w:t>offered by the company.</w:t>
      </w:r>
    </w:p>
    <w:p w:rsidR="0032412E" w:rsidRPr="00465762" w:rsidRDefault="0032412E" w:rsidP="00465762">
      <w:pPr>
        <w:pStyle w:val="ListParagraph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Track and target company guidance’s to meet business goals. </w:t>
      </w:r>
    </w:p>
    <w:p w:rsidR="00FA6DCA" w:rsidRDefault="00FA6DCA" w:rsidP="00910D21">
      <w:pPr>
        <w:spacing w:after="0" w:line="240" w:lineRule="auto"/>
        <w:rPr>
          <w:i/>
          <w:sz w:val="24"/>
        </w:rPr>
      </w:pPr>
    </w:p>
    <w:p w:rsidR="00FA6DCA" w:rsidRDefault="00FA6DCA" w:rsidP="00FA6DCA">
      <w:pPr>
        <w:spacing w:after="0" w:line="240" w:lineRule="auto"/>
        <w:rPr>
          <w:sz w:val="24"/>
        </w:rPr>
      </w:pPr>
      <w:r>
        <w:rPr>
          <w:sz w:val="24"/>
        </w:rPr>
        <w:t xml:space="preserve">Product Process Associate                                                                             </w:t>
      </w:r>
      <w:r w:rsidR="00886E57">
        <w:rPr>
          <w:sz w:val="24"/>
        </w:rPr>
        <w:t xml:space="preserve">      </w:t>
      </w:r>
      <w:r>
        <w:rPr>
          <w:sz w:val="24"/>
        </w:rPr>
        <w:t xml:space="preserve">July 2012 to </w:t>
      </w:r>
      <w:r w:rsidR="00886E57">
        <w:rPr>
          <w:sz w:val="24"/>
        </w:rPr>
        <w:t>March 2017</w:t>
      </w:r>
    </w:p>
    <w:p w:rsidR="00FA6DCA" w:rsidRDefault="00FA6DCA" w:rsidP="00FA6DCA">
      <w:pPr>
        <w:spacing w:after="0" w:line="240" w:lineRule="auto"/>
        <w:rPr>
          <w:i/>
          <w:sz w:val="24"/>
        </w:rPr>
      </w:pPr>
      <w:r>
        <w:rPr>
          <w:i/>
          <w:sz w:val="24"/>
        </w:rPr>
        <w:t>Best Buy Canada, Sault Ste. Marie, ON</w:t>
      </w:r>
    </w:p>
    <w:p w:rsidR="001813F3" w:rsidRDefault="00ED37C7" w:rsidP="001813F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Protect sensitive information including company policies and customer information.</w:t>
      </w:r>
    </w:p>
    <w:p w:rsidR="00ED37C7" w:rsidRDefault="00ED37C7" w:rsidP="001813F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Ship, receive and merchandise products.</w:t>
      </w:r>
    </w:p>
    <w:p w:rsidR="00ED37C7" w:rsidRPr="001813F3" w:rsidRDefault="00ED37C7" w:rsidP="001813F3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Maintain knowledge of the most recent developments in consumer technology.</w:t>
      </w:r>
    </w:p>
    <w:p w:rsidR="00FA6DCA" w:rsidRDefault="00FA6DCA" w:rsidP="00910D21">
      <w:pPr>
        <w:spacing w:after="0" w:line="240" w:lineRule="auto"/>
        <w:rPr>
          <w:sz w:val="24"/>
        </w:rPr>
      </w:pPr>
    </w:p>
    <w:p w:rsidR="00FA6DCA" w:rsidRDefault="003548E9" w:rsidP="00FA6DCA">
      <w:pPr>
        <w:spacing w:after="0" w:line="240" w:lineRule="auto"/>
        <w:rPr>
          <w:sz w:val="24"/>
        </w:rPr>
      </w:pPr>
      <w:r>
        <w:rPr>
          <w:sz w:val="24"/>
        </w:rPr>
        <w:t>Customer Service Representative</w:t>
      </w:r>
      <w:r w:rsidR="00FA6DCA">
        <w:rPr>
          <w:sz w:val="24"/>
        </w:rPr>
        <w:t xml:space="preserve">                                                                     </w:t>
      </w:r>
      <w:r>
        <w:rPr>
          <w:sz w:val="24"/>
        </w:rPr>
        <w:t xml:space="preserve">  </w:t>
      </w:r>
      <w:r w:rsidR="00FA6DCA">
        <w:rPr>
          <w:sz w:val="24"/>
        </w:rPr>
        <w:t xml:space="preserve">        </w:t>
      </w:r>
      <w:r>
        <w:rPr>
          <w:sz w:val="24"/>
        </w:rPr>
        <w:t xml:space="preserve">          </w:t>
      </w:r>
      <w:r w:rsidR="00886E57">
        <w:rPr>
          <w:sz w:val="24"/>
        </w:rPr>
        <w:t>Summer 2009</w:t>
      </w:r>
    </w:p>
    <w:p w:rsidR="00FA6DCA" w:rsidRDefault="006B71BA" w:rsidP="00FA6DCA">
      <w:pPr>
        <w:spacing w:after="0" w:line="240" w:lineRule="auto"/>
        <w:rPr>
          <w:i/>
          <w:sz w:val="24"/>
        </w:rPr>
      </w:pPr>
      <w:r>
        <w:rPr>
          <w:i/>
          <w:sz w:val="24"/>
        </w:rPr>
        <w:t>Agero Inc</w:t>
      </w:r>
      <w:r w:rsidR="00FA6DCA">
        <w:rPr>
          <w:i/>
          <w:sz w:val="24"/>
        </w:rPr>
        <w:t>, Sault Ste. Marie, ON</w:t>
      </w:r>
    </w:p>
    <w:p w:rsidR="00ED37C7" w:rsidRPr="00ED37C7" w:rsidRDefault="00ED37C7" w:rsidP="00ED37C7">
      <w:pPr>
        <w:pStyle w:val="ListParagraph"/>
        <w:numPr>
          <w:ilvl w:val="0"/>
          <w:numId w:val="12"/>
        </w:numPr>
        <w:spacing w:after="0" w:line="240" w:lineRule="auto"/>
        <w:rPr>
          <w:i/>
          <w:sz w:val="24"/>
        </w:rPr>
      </w:pPr>
      <w:r>
        <w:rPr>
          <w:sz w:val="24"/>
        </w:rPr>
        <w:t xml:space="preserve">Represented various automakers </w:t>
      </w:r>
    </w:p>
    <w:p w:rsidR="00ED37C7" w:rsidRDefault="00ED37C7" w:rsidP="00ED37C7">
      <w:pPr>
        <w:pStyle w:val="ListParagraph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Received incoming phone calls to provide roadside assistance</w:t>
      </w:r>
    </w:p>
    <w:p w:rsidR="0023339C" w:rsidRDefault="00ED37C7" w:rsidP="0023339C">
      <w:pPr>
        <w:pStyle w:val="ListParagraph"/>
        <w:numPr>
          <w:ilvl w:val="0"/>
          <w:numId w:val="11"/>
        </w:numPr>
        <w:spacing w:after="0" w:line="240" w:lineRule="auto"/>
      </w:pPr>
      <w:r w:rsidRPr="0032412E">
        <w:rPr>
          <w:sz w:val="24"/>
        </w:rPr>
        <w:lastRenderedPageBreak/>
        <w:t xml:space="preserve">Awarded a bonus for achieving a 100% </w:t>
      </w:r>
      <w:commentRangeStart w:id="6"/>
      <w:r w:rsidRPr="0032412E">
        <w:rPr>
          <w:sz w:val="24"/>
        </w:rPr>
        <w:t>customer</w:t>
      </w:r>
      <w:commentRangeEnd w:id="6"/>
      <w:r w:rsidR="0069628E">
        <w:rPr>
          <w:rStyle w:val="CommentReference"/>
        </w:rPr>
        <w:commentReference w:id="6"/>
      </w:r>
      <w:r w:rsidRPr="0032412E">
        <w:rPr>
          <w:sz w:val="24"/>
        </w:rPr>
        <w:t xml:space="preserve"> approval </w:t>
      </w:r>
      <w:commentRangeStart w:id="8"/>
      <w:r w:rsidRPr="0032412E">
        <w:rPr>
          <w:sz w:val="24"/>
        </w:rPr>
        <w:t>rating</w:t>
      </w:r>
      <w:commentRangeEnd w:id="8"/>
      <w:r w:rsidR="0069628E">
        <w:rPr>
          <w:rStyle w:val="CommentReference"/>
        </w:rPr>
        <w:commentReference w:id="8"/>
      </w:r>
      <w:r w:rsidR="008064FB" w:rsidRPr="0032412E">
        <w:rPr>
          <w:sz w:val="24"/>
        </w:rPr>
        <w:t>.</w:t>
      </w:r>
    </w:p>
    <w:p w:rsidR="0023339C" w:rsidRDefault="0023339C" w:rsidP="0023339C">
      <w:pPr>
        <w:spacing w:line="240" w:lineRule="auto"/>
      </w:pPr>
    </w:p>
    <w:sectPr w:rsidR="0023339C" w:rsidSect="00C47F74">
      <w:pgSz w:w="12240" w:h="15840"/>
      <w:pgMar w:top="1440" w:right="1389" w:bottom="1440" w:left="1389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Windows User" w:date="2018-03-26T13:45:00Z" w:initials="WU">
    <w:p w:rsidR="0069628E" w:rsidRDefault="0069628E">
      <w:pPr>
        <w:pStyle w:val="CommentText"/>
      </w:pPr>
      <w:r>
        <w:rPr>
          <w:rStyle w:val="CommentReference"/>
        </w:rPr>
        <w:annotationRef/>
      </w:r>
      <w:r>
        <w:t>Try to format for the page above</w:t>
      </w:r>
    </w:p>
  </w:comment>
  <w:comment w:id="6" w:author="Windows User" w:date="2018-03-26T13:46:00Z" w:initials="WU">
    <w:p w:rsidR="0069628E" w:rsidRDefault="0069628E">
      <w:pPr>
        <w:pStyle w:val="CommentText"/>
      </w:pPr>
      <w:r>
        <w:rPr>
          <w:rStyle w:val="CommentReference"/>
        </w:rPr>
        <w:annotationRef/>
      </w:r>
      <w:r>
        <w:t xml:space="preserve">You have </w:t>
      </w:r>
      <w:r>
        <w:t>references?</w:t>
      </w:r>
      <w:bookmarkStart w:id="7" w:name="_GoBack"/>
      <w:bookmarkEnd w:id="7"/>
    </w:p>
  </w:comment>
  <w:comment w:id="8" w:author="Windows User" w:date="2018-03-26T13:46:00Z" w:initials="WU">
    <w:p w:rsidR="0069628E" w:rsidRDefault="0069628E">
      <w:pPr>
        <w:pStyle w:val="CommentText"/>
      </w:pPr>
      <w:r>
        <w:rPr>
          <w:rStyle w:val="CommentReference"/>
        </w:rPr>
        <w:annotationRef/>
      </w:r>
      <w:r>
        <w:t>Same as comment above</w:t>
      </w:r>
    </w:p>
    <w:p w:rsidR="0069628E" w:rsidRDefault="0069628E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861"/>
    <w:multiLevelType w:val="hybridMultilevel"/>
    <w:tmpl w:val="78885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3491"/>
    <w:multiLevelType w:val="hybridMultilevel"/>
    <w:tmpl w:val="B0C87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90347"/>
    <w:multiLevelType w:val="hybridMultilevel"/>
    <w:tmpl w:val="DC60D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23EE0"/>
    <w:multiLevelType w:val="hybridMultilevel"/>
    <w:tmpl w:val="BFBE7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F174E"/>
    <w:multiLevelType w:val="hybridMultilevel"/>
    <w:tmpl w:val="A1C2F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97D7F"/>
    <w:multiLevelType w:val="hybridMultilevel"/>
    <w:tmpl w:val="A28A1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85103"/>
    <w:multiLevelType w:val="hybridMultilevel"/>
    <w:tmpl w:val="69CAD4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C30C6C"/>
    <w:multiLevelType w:val="hybridMultilevel"/>
    <w:tmpl w:val="7482F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D4758"/>
    <w:multiLevelType w:val="hybridMultilevel"/>
    <w:tmpl w:val="840C5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D437A"/>
    <w:multiLevelType w:val="hybridMultilevel"/>
    <w:tmpl w:val="9E9E7D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C7B31"/>
    <w:multiLevelType w:val="hybridMultilevel"/>
    <w:tmpl w:val="A1BC1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24242"/>
    <w:multiLevelType w:val="hybridMultilevel"/>
    <w:tmpl w:val="5AFE4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9C"/>
    <w:rsid w:val="00023C0B"/>
    <w:rsid w:val="0003424D"/>
    <w:rsid w:val="00126727"/>
    <w:rsid w:val="001813F3"/>
    <w:rsid w:val="0023339C"/>
    <w:rsid w:val="002D6A11"/>
    <w:rsid w:val="0032412E"/>
    <w:rsid w:val="003548E9"/>
    <w:rsid w:val="003707A7"/>
    <w:rsid w:val="00403E39"/>
    <w:rsid w:val="004137D8"/>
    <w:rsid w:val="00425868"/>
    <w:rsid w:val="00465762"/>
    <w:rsid w:val="00465A0C"/>
    <w:rsid w:val="005B18A5"/>
    <w:rsid w:val="0069628E"/>
    <w:rsid w:val="006B71BA"/>
    <w:rsid w:val="007E7B62"/>
    <w:rsid w:val="008064FB"/>
    <w:rsid w:val="00820674"/>
    <w:rsid w:val="00825A94"/>
    <w:rsid w:val="00886E57"/>
    <w:rsid w:val="008A4FD6"/>
    <w:rsid w:val="00910D21"/>
    <w:rsid w:val="00921F2D"/>
    <w:rsid w:val="00952785"/>
    <w:rsid w:val="00990C8D"/>
    <w:rsid w:val="00BB4AF1"/>
    <w:rsid w:val="00C47F74"/>
    <w:rsid w:val="00CB2E85"/>
    <w:rsid w:val="00CC2A70"/>
    <w:rsid w:val="00D2671F"/>
    <w:rsid w:val="00DE32BB"/>
    <w:rsid w:val="00E433AD"/>
    <w:rsid w:val="00ED37C7"/>
    <w:rsid w:val="00F719DB"/>
    <w:rsid w:val="00F80DFB"/>
    <w:rsid w:val="00FA6DCA"/>
    <w:rsid w:val="00F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339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F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F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2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339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F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F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2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athan.policicchio@gmail.com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athan.policicchi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Policicchio</dc:creator>
  <cp:lastModifiedBy>Windows User</cp:lastModifiedBy>
  <cp:revision>3</cp:revision>
  <cp:lastPrinted>2018-03-23T17:30:00Z</cp:lastPrinted>
  <dcterms:created xsi:type="dcterms:W3CDTF">2018-03-26T17:43:00Z</dcterms:created>
  <dcterms:modified xsi:type="dcterms:W3CDTF">2018-03-26T17:46:00Z</dcterms:modified>
</cp:coreProperties>
</file>