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Johnathan Policicchio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194 Moss Road</w:t>
      </w:r>
    </w:p>
    <w:p w:rsid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 xml:space="preserve">Sault Ste. Marie, </w:t>
      </w:r>
      <w:proofErr w:type="gramStart"/>
      <w:r w:rsidRPr="00F50223">
        <w:rPr>
          <w:rFonts w:cs="Times New Roman"/>
          <w:sz w:val="24"/>
          <w:szCs w:val="24"/>
        </w:rPr>
        <w:t>ON</w:t>
      </w:r>
      <w:ins w:id="0" w:author="Windows User" w:date="2018-03-26T13:39:00Z">
        <w:r w:rsidR="00A224E5">
          <w:rPr>
            <w:rFonts w:cs="Times New Roman"/>
            <w:sz w:val="24"/>
            <w:szCs w:val="24"/>
          </w:rPr>
          <w:t xml:space="preserve">  Postal</w:t>
        </w:r>
        <w:proofErr w:type="gramEnd"/>
        <w:r w:rsidR="00A224E5">
          <w:rPr>
            <w:rFonts w:cs="Times New Roman"/>
            <w:sz w:val="24"/>
            <w:szCs w:val="24"/>
          </w:rPr>
          <w:t xml:space="preserve"> here</w:t>
        </w:r>
      </w:ins>
    </w:p>
    <w:p w:rsidR="00F50223" w:rsidRPr="00F50223" w:rsidDel="00A224E5" w:rsidRDefault="00F50223" w:rsidP="00F50223">
      <w:pPr>
        <w:rPr>
          <w:del w:id="1" w:author="Windows User" w:date="2018-03-26T13:39:00Z"/>
          <w:rFonts w:cs="Times New Roman"/>
          <w:sz w:val="24"/>
          <w:szCs w:val="24"/>
        </w:rPr>
      </w:pPr>
      <w:del w:id="2" w:author="Windows User" w:date="2018-03-26T13:39:00Z">
        <w:r w:rsidRPr="00F50223" w:rsidDel="00A224E5">
          <w:rPr>
            <w:rFonts w:cs="Times New Roman"/>
            <w:sz w:val="24"/>
            <w:szCs w:val="24"/>
          </w:rPr>
          <w:delText xml:space="preserve"> P6A 0B5</w:delText>
        </w:r>
      </w:del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>705-989-5646</w:t>
      </w:r>
    </w:p>
    <w:p w:rsidR="00F50223" w:rsidRPr="00F50223" w:rsidRDefault="00A224E5" w:rsidP="00F50223">
      <w:pPr>
        <w:rPr>
          <w:rFonts w:cs="Times New Roman"/>
          <w:sz w:val="24"/>
          <w:szCs w:val="24"/>
        </w:rPr>
      </w:pPr>
      <w:hyperlink r:id="rId5" w:history="1">
        <w:r w:rsidR="00F50223" w:rsidRPr="00F50223">
          <w:rPr>
            <w:rStyle w:val="Hyperlink"/>
            <w:rFonts w:cs="Times New Roman"/>
            <w:sz w:val="24"/>
            <w:szCs w:val="24"/>
          </w:rPr>
          <w:t>johnathan.policicchio@gmail.com</w:t>
        </w:r>
      </w:hyperlink>
    </w:p>
    <w:p w:rsidR="00F50223" w:rsidRPr="00F50223" w:rsidRDefault="00F50223" w:rsidP="00F50223">
      <w:pPr>
        <w:rPr>
          <w:rFonts w:cs="Times New Roman"/>
          <w:sz w:val="24"/>
          <w:szCs w:val="24"/>
        </w:rPr>
      </w:pP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March 23, 2018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Sault Ste. Marie Innovation Centre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99 Foster Drive, Level Six</w:t>
      </w:r>
    </w:p>
    <w:p w:rsid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 xml:space="preserve">Sault Ste. Marie, </w:t>
      </w:r>
      <w:proofErr w:type="gramStart"/>
      <w:r w:rsidRPr="00F50223">
        <w:rPr>
          <w:rFonts w:cs="Times New Roman"/>
          <w:sz w:val="24"/>
          <w:szCs w:val="24"/>
        </w:rPr>
        <w:t xml:space="preserve">ON </w:t>
      </w:r>
      <w:ins w:id="3" w:author="Windows User" w:date="2018-03-26T13:40:00Z">
        <w:r w:rsidR="00A224E5">
          <w:rPr>
            <w:rFonts w:cs="Times New Roman"/>
            <w:sz w:val="24"/>
            <w:szCs w:val="24"/>
          </w:rPr>
          <w:t xml:space="preserve"> postal</w:t>
        </w:r>
      </w:ins>
      <w:proofErr w:type="gramEnd"/>
    </w:p>
    <w:p w:rsidR="00F50223" w:rsidRDefault="00CD2C0B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P6A 5X6</w:t>
      </w:r>
    </w:p>
    <w:p w:rsidR="00A110C2" w:rsidRDefault="00A110C2" w:rsidP="00F50223">
      <w:pPr>
        <w:rPr>
          <w:rFonts w:cs="Times New Roman"/>
          <w:sz w:val="24"/>
          <w:szCs w:val="24"/>
        </w:rPr>
      </w:pPr>
    </w:p>
    <w:p w:rsidR="00AA325A" w:rsidRDefault="00AA325A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Dear Selection Committee, </w:t>
      </w:r>
    </w:p>
    <w:p w:rsidR="00A110C2" w:rsidRDefault="00A110C2" w:rsidP="00F50223">
      <w:pPr>
        <w:rPr>
          <w:rFonts w:cs="Times New Roman"/>
          <w:sz w:val="24"/>
          <w:szCs w:val="24"/>
        </w:rPr>
      </w:pPr>
    </w:p>
    <w:p w:rsidR="00A110C2" w:rsidDel="00A224E5" w:rsidRDefault="00A110C2" w:rsidP="00F50223">
      <w:pPr>
        <w:rPr>
          <w:del w:id="4" w:author="Windows User" w:date="2018-03-26T13:41:00Z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would like to take this opportu</w:t>
      </w:r>
      <w:r w:rsidR="009F7CCE">
        <w:rPr>
          <w:rFonts w:cs="Times New Roman"/>
          <w:sz w:val="24"/>
          <w:szCs w:val="24"/>
        </w:rPr>
        <w:t xml:space="preserve">nity to formally apply for </w:t>
      </w:r>
      <w:commentRangeStart w:id="5"/>
      <w:r w:rsidR="009F7CCE">
        <w:rPr>
          <w:rFonts w:cs="Times New Roman"/>
          <w:sz w:val="24"/>
          <w:szCs w:val="24"/>
        </w:rPr>
        <w:t>the</w:t>
      </w:r>
      <w:commentRangeEnd w:id="5"/>
      <w:r w:rsidR="00A224E5">
        <w:rPr>
          <w:rStyle w:val="CommentReference"/>
        </w:rPr>
        <w:commentReference w:id="5"/>
      </w:r>
      <w:r w:rsidR="009F7CCE">
        <w:rPr>
          <w:rFonts w:cs="Times New Roman"/>
          <w:sz w:val="24"/>
          <w:szCs w:val="24"/>
        </w:rPr>
        <w:t xml:space="preserve"> Junior Refactor D</w:t>
      </w:r>
      <w:r>
        <w:rPr>
          <w:rFonts w:cs="Times New Roman"/>
          <w:sz w:val="24"/>
          <w:szCs w:val="24"/>
        </w:rPr>
        <w:t xml:space="preserve">eveloper </w:t>
      </w:r>
      <w:r w:rsidR="009F7CCE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>ntern position that is being offered. I discovered the position by w</w:t>
      </w:r>
      <w:r w:rsidR="00F23B30">
        <w:rPr>
          <w:rFonts w:cs="Times New Roman"/>
          <w:sz w:val="24"/>
          <w:szCs w:val="24"/>
        </w:rPr>
        <w:t>ord of mouth. I am a</w:t>
      </w:r>
      <w:r w:rsidR="00AA325A">
        <w:rPr>
          <w:rFonts w:cs="Times New Roman"/>
          <w:sz w:val="24"/>
          <w:szCs w:val="24"/>
        </w:rPr>
        <w:t xml:space="preserve"> graduate of the Sault College Computer P</w:t>
      </w:r>
      <w:r w:rsidR="00ED5377">
        <w:rPr>
          <w:rFonts w:cs="Times New Roman"/>
          <w:sz w:val="24"/>
          <w:szCs w:val="24"/>
        </w:rPr>
        <w:t>rogrammer course a</w:t>
      </w:r>
      <w:r w:rsidR="00AA325A">
        <w:rPr>
          <w:rFonts w:cs="Times New Roman"/>
          <w:sz w:val="24"/>
          <w:szCs w:val="24"/>
        </w:rPr>
        <w:t>nd I am currently studying the Computer Programmer A</w:t>
      </w:r>
      <w:r w:rsidR="00ED5377">
        <w:rPr>
          <w:rFonts w:cs="Times New Roman"/>
          <w:sz w:val="24"/>
          <w:szCs w:val="24"/>
        </w:rPr>
        <w:t xml:space="preserve">nalyst course, </w:t>
      </w:r>
      <w:del w:id="6" w:author="Windows User" w:date="2018-03-26T13:40:00Z">
        <w:r w:rsidR="00ED5377" w:rsidDel="00A224E5">
          <w:rPr>
            <w:rFonts w:cs="Times New Roman"/>
            <w:sz w:val="24"/>
            <w:szCs w:val="24"/>
          </w:rPr>
          <w:delText>expecting to graduate</w:delText>
        </w:r>
      </w:del>
      <w:ins w:id="7" w:author="Windows User" w:date="2018-03-26T13:40:00Z">
        <w:r w:rsidR="00A224E5">
          <w:rPr>
            <w:rFonts w:cs="Times New Roman"/>
            <w:sz w:val="24"/>
            <w:szCs w:val="24"/>
          </w:rPr>
          <w:t>graduating</w:t>
        </w:r>
      </w:ins>
      <w:r w:rsidR="00ED5377">
        <w:rPr>
          <w:rFonts w:cs="Times New Roman"/>
          <w:sz w:val="24"/>
          <w:szCs w:val="24"/>
        </w:rPr>
        <w:t xml:space="preserve"> in April</w:t>
      </w:r>
      <w:ins w:id="8" w:author="Windows User" w:date="2018-03-26T13:41:00Z">
        <w:r w:rsidR="00A224E5">
          <w:rPr>
            <w:rFonts w:cs="Times New Roman"/>
            <w:sz w:val="24"/>
            <w:szCs w:val="24"/>
          </w:rPr>
          <w:t>,</w:t>
        </w:r>
      </w:ins>
      <w:r w:rsidR="00ED5377">
        <w:rPr>
          <w:rFonts w:cs="Times New Roman"/>
          <w:sz w:val="24"/>
          <w:szCs w:val="24"/>
        </w:rPr>
        <w:t xml:space="preserve"> 2018. </w:t>
      </w:r>
      <w:del w:id="9" w:author="Windows User" w:date="2018-03-26T13:41:00Z">
        <w:r w:rsidR="00ED5377" w:rsidDel="00A224E5">
          <w:rPr>
            <w:rFonts w:cs="Times New Roman"/>
            <w:sz w:val="24"/>
            <w:szCs w:val="24"/>
          </w:rPr>
          <w:delText>I am also currently working for B</w:delText>
        </w:r>
        <w:r w:rsidR="00F514B3" w:rsidDel="00A224E5">
          <w:rPr>
            <w:rFonts w:cs="Times New Roman"/>
            <w:sz w:val="24"/>
            <w:szCs w:val="24"/>
          </w:rPr>
          <w:delText>est Buy Canada as a Geek Squad A</w:delText>
        </w:r>
        <w:r w:rsidR="00ED5377" w:rsidDel="00A224E5">
          <w:rPr>
            <w:rFonts w:cs="Times New Roman"/>
            <w:sz w:val="24"/>
            <w:szCs w:val="24"/>
          </w:rPr>
          <w:delText xml:space="preserve">gent but I am willing and able to accept a position with the Sault Ste. Marie Innovation Centre immediately. </w:delText>
        </w:r>
      </w:del>
    </w:p>
    <w:p w:rsidR="00ED5377" w:rsidRDefault="00ED5377" w:rsidP="00F50223">
      <w:pPr>
        <w:rPr>
          <w:rFonts w:cs="Times New Roman"/>
          <w:sz w:val="24"/>
          <w:szCs w:val="24"/>
        </w:rPr>
      </w:pPr>
    </w:p>
    <w:p w:rsidR="00A224E5" w:rsidRDefault="00ED5377" w:rsidP="00F50223">
      <w:pPr>
        <w:rPr>
          <w:ins w:id="10" w:author="Windows User" w:date="2018-03-26T13:41:00Z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entirety of my professional career I have been a </w:t>
      </w:r>
      <w:commentRangeStart w:id="11"/>
      <w:r>
        <w:rPr>
          <w:rFonts w:cs="Times New Roman"/>
          <w:sz w:val="24"/>
          <w:szCs w:val="24"/>
        </w:rPr>
        <w:t>dedicated</w:t>
      </w:r>
      <w:commentRangeEnd w:id="11"/>
      <w:r w:rsidR="00A224E5">
        <w:rPr>
          <w:rStyle w:val="CommentReference"/>
        </w:rPr>
        <w:commentReference w:id="11"/>
      </w:r>
      <w:r>
        <w:rPr>
          <w:rFonts w:cs="Times New Roman"/>
          <w:sz w:val="24"/>
          <w:szCs w:val="24"/>
        </w:rPr>
        <w:t xml:space="preserve">, passionate and hard-working individual. These traits </w:t>
      </w:r>
      <w:r w:rsidR="005C5851">
        <w:rPr>
          <w:rFonts w:cs="Times New Roman"/>
          <w:sz w:val="24"/>
          <w:szCs w:val="24"/>
        </w:rPr>
        <w:t>have led to me</w:t>
      </w:r>
      <w:r w:rsidR="000820CB">
        <w:rPr>
          <w:rFonts w:cs="Times New Roman"/>
          <w:sz w:val="24"/>
          <w:szCs w:val="24"/>
        </w:rPr>
        <w:t xml:space="preserve"> </w:t>
      </w:r>
      <w:r w:rsidR="005C5851">
        <w:rPr>
          <w:rFonts w:cs="Times New Roman"/>
          <w:sz w:val="24"/>
          <w:szCs w:val="24"/>
        </w:rPr>
        <w:t xml:space="preserve">being successful </w:t>
      </w:r>
      <w:r w:rsidR="00B93493">
        <w:rPr>
          <w:rFonts w:cs="Times New Roman"/>
          <w:sz w:val="24"/>
          <w:szCs w:val="24"/>
        </w:rPr>
        <w:t>in many</w:t>
      </w:r>
      <w:r w:rsidR="00AA325A">
        <w:rPr>
          <w:rFonts w:cs="Times New Roman"/>
          <w:sz w:val="24"/>
          <w:szCs w:val="24"/>
        </w:rPr>
        <w:t xml:space="preserve"> endeavours.</w:t>
      </w:r>
      <w:r w:rsidR="00B93493">
        <w:rPr>
          <w:rFonts w:cs="Times New Roman"/>
          <w:sz w:val="24"/>
          <w:szCs w:val="24"/>
        </w:rPr>
        <w:t xml:space="preserve"> The Computer P</w:t>
      </w:r>
      <w:r w:rsidR="002642A3">
        <w:rPr>
          <w:rFonts w:cs="Times New Roman"/>
          <w:sz w:val="24"/>
          <w:szCs w:val="24"/>
        </w:rPr>
        <w:t>rogrammer course</w:t>
      </w:r>
      <w:r w:rsidR="00F514B3">
        <w:rPr>
          <w:rFonts w:cs="Times New Roman"/>
          <w:sz w:val="24"/>
          <w:szCs w:val="24"/>
        </w:rPr>
        <w:t xml:space="preserve"> </w:t>
      </w:r>
      <w:r w:rsidR="002642A3">
        <w:rPr>
          <w:rFonts w:cs="Times New Roman"/>
          <w:sz w:val="24"/>
          <w:szCs w:val="24"/>
        </w:rPr>
        <w:t xml:space="preserve">has provided me with invaluable knowledge relevant to software development. I </w:t>
      </w:r>
      <w:r w:rsidR="000820CB">
        <w:rPr>
          <w:rFonts w:cs="Times New Roman"/>
          <w:sz w:val="24"/>
          <w:szCs w:val="24"/>
        </w:rPr>
        <w:t>am expanding</w:t>
      </w:r>
      <w:r w:rsidR="002642A3">
        <w:rPr>
          <w:rFonts w:cs="Times New Roman"/>
          <w:sz w:val="24"/>
          <w:szCs w:val="24"/>
        </w:rPr>
        <w:t xml:space="preserve"> upon that knowledge</w:t>
      </w:r>
      <w:r w:rsidR="001B7ED0">
        <w:rPr>
          <w:rFonts w:cs="Times New Roman"/>
          <w:sz w:val="24"/>
          <w:szCs w:val="24"/>
        </w:rPr>
        <w:t xml:space="preserve"> further</w:t>
      </w:r>
      <w:r w:rsidR="00B93493">
        <w:rPr>
          <w:rFonts w:cs="Times New Roman"/>
          <w:sz w:val="24"/>
          <w:szCs w:val="24"/>
        </w:rPr>
        <w:t xml:space="preserve"> by studying the Computer P</w:t>
      </w:r>
      <w:r w:rsidR="002642A3">
        <w:rPr>
          <w:rFonts w:cs="Times New Roman"/>
          <w:sz w:val="24"/>
          <w:szCs w:val="24"/>
        </w:rPr>
        <w:t>r</w:t>
      </w:r>
      <w:r w:rsidR="00B93493">
        <w:rPr>
          <w:rFonts w:cs="Times New Roman"/>
          <w:sz w:val="24"/>
          <w:szCs w:val="24"/>
        </w:rPr>
        <w:t>ogrammer A</w:t>
      </w:r>
      <w:r w:rsidR="002642A3">
        <w:rPr>
          <w:rFonts w:cs="Times New Roman"/>
          <w:sz w:val="24"/>
          <w:szCs w:val="24"/>
        </w:rPr>
        <w:t>nalyst course</w:t>
      </w:r>
      <w:r w:rsidR="000820CB">
        <w:rPr>
          <w:rFonts w:cs="Times New Roman"/>
          <w:sz w:val="24"/>
          <w:szCs w:val="24"/>
        </w:rPr>
        <w:t>,</w:t>
      </w:r>
      <w:r w:rsidR="002642A3">
        <w:rPr>
          <w:rFonts w:cs="Times New Roman"/>
          <w:sz w:val="24"/>
          <w:szCs w:val="24"/>
        </w:rPr>
        <w:t xml:space="preserve"> and I am also gaining hands-on experience by completing </w:t>
      </w:r>
      <w:r w:rsidR="001B7ED0">
        <w:rPr>
          <w:rFonts w:cs="Times New Roman"/>
          <w:sz w:val="24"/>
          <w:szCs w:val="24"/>
        </w:rPr>
        <w:t xml:space="preserve">a work placement with the Sault Ste. Marie Innovation Centre. </w:t>
      </w:r>
    </w:p>
    <w:p w:rsidR="00A224E5" w:rsidRDefault="00A224E5" w:rsidP="00F50223">
      <w:pPr>
        <w:rPr>
          <w:ins w:id="12" w:author="Windows User" w:date="2018-03-26T13:41:00Z"/>
          <w:rFonts w:cs="Times New Roman"/>
          <w:sz w:val="24"/>
          <w:szCs w:val="24"/>
        </w:rPr>
      </w:pPr>
    </w:p>
    <w:p w:rsidR="00ED5377" w:rsidRDefault="001B7ED0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believe that my position</w:t>
      </w:r>
      <w:r w:rsidR="00CF6765">
        <w:rPr>
          <w:rFonts w:cs="Times New Roman"/>
          <w:sz w:val="24"/>
          <w:szCs w:val="24"/>
        </w:rPr>
        <w:t xml:space="preserve"> with Best Buy Canada,</w:t>
      </w:r>
      <w:r>
        <w:rPr>
          <w:rFonts w:cs="Times New Roman"/>
          <w:sz w:val="24"/>
          <w:szCs w:val="24"/>
        </w:rPr>
        <w:t xml:space="preserve"> as a Geek S</w:t>
      </w:r>
      <w:r w:rsidR="00F514B3">
        <w:rPr>
          <w:rFonts w:cs="Times New Roman"/>
          <w:sz w:val="24"/>
          <w:szCs w:val="24"/>
        </w:rPr>
        <w:t>quad A</w:t>
      </w:r>
      <w:r w:rsidR="00CF6765">
        <w:rPr>
          <w:rFonts w:cs="Times New Roman"/>
          <w:sz w:val="24"/>
          <w:szCs w:val="24"/>
        </w:rPr>
        <w:t xml:space="preserve">gent </w:t>
      </w:r>
      <w:r>
        <w:rPr>
          <w:rFonts w:cs="Times New Roman"/>
          <w:sz w:val="24"/>
          <w:szCs w:val="24"/>
        </w:rPr>
        <w:t>has also been a valuable experience. The position requires individuals to have excellent problem solving and communication sk</w:t>
      </w:r>
      <w:r w:rsidR="005011A0">
        <w:rPr>
          <w:rFonts w:cs="Times New Roman"/>
          <w:sz w:val="24"/>
          <w:szCs w:val="24"/>
        </w:rPr>
        <w:t xml:space="preserve">ills. I am responsible for determining and resolving </w:t>
      </w:r>
      <w:r w:rsidR="0093511C">
        <w:rPr>
          <w:rFonts w:cs="Times New Roman"/>
          <w:sz w:val="24"/>
          <w:szCs w:val="24"/>
        </w:rPr>
        <w:t xml:space="preserve">issues </w:t>
      </w:r>
      <w:r w:rsidR="00432858">
        <w:rPr>
          <w:rFonts w:cs="Times New Roman"/>
          <w:sz w:val="24"/>
          <w:szCs w:val="24"/>
        </w:rPr>
        <w:t>custom</w:t>
      </w:r>
      <w:r w:rsidR="003551A2">
        <w:rPr>
          <w:rFonts w:cs="Times New Roman"/>
          <w:sz w:val="24"/>
          <w:szCs w:val="24"/>
        </w:rPr>
        <w:t>ers are having with their electronic devices</w:t>
      </w:r>
      <w:r w:rsidR="000820CB">
        <w:rPr>
          <w:rFonts w:cs="Times New Roman"/>
          <w:sz w:val="24"/>
          <w:szCs w:val="24"/>
        </w:rPr>
        <w:t xml:space="preserve"> and</w:t>
      </w:r>
      <w:r w:rsidR="002A56BB">
        <w:rPr>
          <w:rFonts w:cs="Times New Roman"/>
          <w:sz w:val="24"/>
          <w:szCs w:val="24"/>
        </w:rPr>
        <w:t xml:space="preserve"> </w:t>
      </w:r>
      <w:r w:rsidR="000820CB">
        <w:rPr>
          <w:rFonts w:cs="Times New Roman"/>
          <w:sz w:val="24"/>
          <w:szCs w:val="24"/>
        </w:rPr>
        <w:t>e</w:t>
      </w:r>
      <w:r w:rsidR="0093511C">
        <w:rPr>
          <w:rFonts w:cs="Times New Roman"/>
          <w:sz w:val="24"/>
          <w:szCs w:val="24"/>
        </w:rPr>
        <w:t>ffective communication is required</w:t>
      </w:r>
      <w:r w:rsidR="002A56BB">
        <w:rPr>
          <w:rFonts w:cs="Times New Roman"/>
          <w:sz w:val="24"/>
          <w:szCs w:val="24"/>
        </w:rPr>
        <w:t xml:space="preserve"> to do this quickly</w:t>
      </w:r>
      <w:r w:rsidR="0093511C">
        <w:rPr>
          <w:rFonts w:cs="Times New Roman"/>
          <w:sz w:val="24"/>
          <w:szCs w:val="24"/>
        </w:rPr>
        <w:t xml:space="preserve"> and accurately in a collaborative setting. </w:t>
      </w:r>
    </w:p>
    <w:p w:rsidR="009F7CCE" w:rsidRDefault="009F7CCE" w:rsidP="00F50223">
      <w:pPr>
        <w:rPr>
          <w:rFonts w:cs="Times New Roman"/>
          <w:sz w:val="24"/>
          <w:szCs w:val="24"/>
        </w:rPr>
      </w:pPr>
    </w:p>
    <w:p w:rsidR="009F7CCE" w:rsidRDefault="009F7CCE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am certain that I would be an ideal candidate for the Junior Developer Refactor Intern position</w:t>
      </w:r>
      <w:del w:id="13" w:author="Windows User" w:date="2018-03-26T13:42:00Z">
        <w:r w:rsidDel="00A224E5">
          <w:rPr>
            <w:rFonts w:cs="Times New Roman"/>
            <w:sz w:val="24"/>
            <w:szCs w:val="24"/>
          </w:rPr>
          <w:delText xml:space="preserve"> at the Sault Ste. Marie Innovation Centre</w:delText>
        </w:r>
      </w:del>
      <w:r>
        <w:rPr>
          <w:rFonts w:cs="Times New Roman"/>
          <w:sz w:val="24"/>
          <w:szCs w:val="24"/>
        </w:rPr>
        <w:t>. I believe that my current and previous work experience, and my post secondary education in information technology have provided</w:t>
      </w:r>
      <w:r w:rsidR="0093511C">
        <w:rPr>
          <w:rFonts w:cs="Times New Roman"/>
          <w:sz w:val="24"/>
          <w:szCs w:val="24"/>
        </w:rPr>
        <w:t xml:space="preserve"> me</w:t>
      </w:r>
      <w:r>
        <w:rPr>
          <w:rFonts w:cs="Times New Roman"/>
          <w:sz w:val="24"/>
          <w:szCs w:val="24"/>
        </w:rPr>
        <w:t xml:space="preserve"> with the </w:t>
      </w:r>
      <w:bookmarkStart w:id="14" w:name="_GoBack"/>
      <w:bookmarkEnd w:id="14"/>
      <w:del w:id="15" w:author="Windows User" w:date="2018-03-26T13:42:00Z">
        <w:r w:rsidDel="00A224E5">
          <w:rPr>
            <w:rFonts w:cs="Times New Roman"/>
            <w:sz w:val="24"/>
            <w:szCs w:val="24"/>
          </w:rPr>
          <w:delText xml:space="preserve">hard and soft </w:delText>
        </w:r>
      </w:del>
      <w:r>
        <w:rPr>
          <w:rFonts w:cs="Times New Roman"/>
          <w:sz w:val="24"/>
          <w:szCs w:val="24"/>
        </w:rPr>
        <w:t>skills that are necessary to succeed in this position. I can be conta</w:t>
      </w:r>
      <w:r w:rsidR="00A4126B">
        <w:rPr>
          <w:rFonts w:cs="Times New Roman"/>
          <w:sz w:val="24"/>
          <w:szCs w:val="24"/>
        </w:rPr>
        <w:t xml:space="preserve">cted </w:t>
      </w:r>
      <w:r w:rsidR="0093511C">
        <w:rPr>
          <w:rFonts w:cs="Times New Roman"/>
          <w:sz w:val="24"/>
          <w:szCs w:val="24"/>
        </w:rPr>
        <w:t xml:space="preserve">by </w:t>
      </w:r>
      <w:r>
        <w:rPr>
          <w:rFonts w:cs="Times New Roman"/>
          <w:sz w:val="24"/>
          <w:szCs w:val="24"/>
        </w:rPr>
        <w:t xml:space="preserve">telephone at 705-989-5646, or by e-mail at </w:t>
      </w:r>
      <w:hyperlink r:id="rId7" w:history="1">
        <w:r w:rsidR="00B817C6" w:rsidRPr="004A190A">
          <w:rPr>
            <w:rStyle w:val="Hyperlink"/>
            <w:rFonts w:cs="Times New Roman"/>
            <w:sz w:val="24"/>
            <w:szCs w:val="24"/>
          </w:rPr>
          <w:t>johnathan.policicchio@gmail.com</w:t>
        </w:r>
      </w:hyperlink>
      <w:r>
        <w:rPr>
          <w:rFonts w:cs="Times New Roman"/>
          <w:sz w:val="24"/>
          <w:szCs w:val="24"/>
        </w:rPr>
        <w:t>.</w:t>
      </w:r>
      <w:r w:rsidR="001A7B57">
        <w:rPr>
          <w:rFonts w:cs="Times New Roman"/>
          <w:sz w:val="24"/>
          <w:szCs w:val="24"/>
        </w:rPr>
        <w:t xml:space="preserve"> I greatly appreciate your time and consideration, thank you.</w:t>
      </w:r>
    </w:p>
    <w:p w:rsidR="001A7B57" w:rsidRDefault="001A7B57" w:rsidP="00F50223">
      <w:pPr>
        <w:rPr>
          <w:rFonts w:cs="Times New Roman"/>
          <w:sz w:val="24"/>
          <w:szCs w:val="24"/>
        </w:rPr>
      </w:pPr>
    </w:p>
    <w:p w:rsidR="00F514B3" w:rsidRDefault="001A7B57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Sincerely,</w:t>
      </w:r>
    </w:p>
    <w:p w:rsidR="0093511C" w:rsidRDefault="0093511C" w:rsidP="00F50223">
      <w:pPr>
        <w:rPr>
          <w:rFonts w:cs="Times New Roman"/>
          <w:sz w:val="24"/>
          <w:szCs w:val="24"/>
        </w:rPr>
      </w:pPr>
    </w:p>
    <w:p w:rsidR="00F50223" w:rsidRDefault="001A7B57">
      <w:r>
        <w:rPr>
          <w:rFonts w:cs="Times New Roman"/>
          <w:sz w:val="24"/>
          <w:szCs w:val="24"/>
        </w:rPr>
        <w:t>Johnathan Policicchio</w:t>
      </w:r>
    </w:p>
    <w:sectPr w:rsidR="00F50223" w:rsidSect="001A7B57">
      <w:pgSz w:w="12240" w:h="15840"/>
      <w:pgMar w:top="1440" w:right="1389" w:bottom="1440" w:left="138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Windows User" w:date="2018-03-26T13:40:00Z" w:initials="WU">
    <w:p w:rsidR="00A224E5" w:rsidRDefault="00A224E5">
      <w:pPr>
        <w:pStyle w:val="CommentText"/>
      </w:pPr>
      <w:r>
        <w:rPr>
          <w:rStyle w:val="CommentReference"/>
        </w:rPr>
        <w:annotationRef/>
      </w:r>
      <w:r>
        <w:t>Pretty heavy on the ‘I’ statements. See if you can cut some out</w:t>
      </w:r>
    </w:p>
  </w:comment>
  <w:comment w:id="11" w:author="Windows User" w:date="2018-03-26T13:41:00Z" w:initials="WU">
    <w:p w:rsidR="00A224E5" w:rsidRDefault="00A224E5">
      <w:pPr>
        <w:pStyle w:val="CommentText"/>
      </w:pPr>
      <w:r>
        <w:rPr>
          <w:rStyle w:val="CommentReference"/>
        </w:rPr>
        <w:annotationRef/>
      </w:r>
      <w:r>
        <w:t>Break this big paragraph up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23"/>
    <w:rsid w:val="000820CB"/>
    <w:rsid w:val="00133458"/>
    <w:rsid w:val="001A7B57"/>
    <w:rsid w:val="001B7ED0"/>
    <w:rsid w:val="00250298"/>
    <w:rsid w:val="002642A3"/>
    <w:rsid w:val="002756E1"/>
    <w:rsid w:val="002A56BB"/>
    <w:rsid w:val="003551A2"/>
    <w:rsid w:val="00432858"/>
    <w:rsid w:val="005011A0"/>
    <w:rsid w:val="005C5851"/>
    <w:rsid w:val="008868EF"/>
    <w:rsid w:val="0093511C"/>
    <w:rsid w:val="009F7CCE"/>
    <w:rsid w:val="00A110C2"/>
    <w:rsid w:val="00A224E5"/>
    <w:rsid w:val="00A4126B"/>
    <w:rsid w:val="00AA325A"/>
    <w:rsid w:val="00B51B41"/>
    <w:rsid w:val="00B817C6"/>
    <w:rsid w:val="00B93493"/>
    <w:rsid w:val="00CD2C0B"/>
    <w:rsid w:val="00CF6765"/>
    <w:rsid w:val="00D823C4"/>
    <w:rsid w:val="00ED5377"/>
    <w:rsid w:val="00F23B30"/>
    <w:rsid w:val="00F50223"/>
    <w:rsid w:val="00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7B5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22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7B5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22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athan.policicchi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mailto:johnathan.policicchi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Policicchio</dc:creator>
  <cp:lastModifiedBy>Windows User</cp:lastModifiedBy>
  <cp:revision>3</cp:revision>
  <dcterms:created xsi:type="dcterms:W3CDTF">2018-03-26T17:39:00Z</dcterms:created>
  <dcterms:modified xsi:type="dcterms:W3CDTF">2018-03-26T17:42:00Z</dcterms:modified>
</cp:coreProperties>
</file>